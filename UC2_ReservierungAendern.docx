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DDEC9" w14:textId="3CFE6271" w:rsidR="004A1C72" w:rsidDel="004D2CC2" w:rsidRDefault="004A1C72" w:rsidP="00A931FD">
      <w:pPr>
        <w:rPr>
          <w:del w:id="0" w:author="Patrick Fischlhammer" w:date="2025-01-11T09:42:00Z" w16du:dateUtc="2025-01-11T08:42:00Z"/>
        </w:rPr>
      </w:pPr>
      <w:del w:id="1" w:author="Patrick Fischlhammer" w:date="2025-01-11T09:42:00Z" w16du:dateUtc="2025-01-11T08:42:00Z">
        <w:r w:rsidDel="004D2CC2">
          <w:delText>IST NOCH DIE VORLAGE VOM KALENDERBEISPIEL</w:delText>
        </w:r>
      </w:del>
    </w:p>
    <w:p w14:paraId="2856D0CD" w14:textId="1E1A4961" w:rsidR="00A931FD" w:rsidRPr="00A931FD" w:rsidRDefault="00A931FD" w:rsidP="00A931FD">
      <w:r w:rsidRPr="00A931FD">
        <w:t>Anwendungsfallbeschreibung</w:t>
      </w:r>
    </w:p>
    <w:p w14:paraId="25952011" w14:textId="69A0FF5F" w:rsidR="00A931FD" w:rsidRPr="00A931FD" w:rsidRDefault="00A931FD" w:rsidP="00A931FD">
      <w:r>
        <w:rPr>
          <w:b/>
        </w:rPr>
        <w:t xml:space="preserve">Reservierung </w:t>
      </w:r>
      <w:r w:rsidR="00642D0E">
        <w:rPr>
          <w:b/>
        </w:rPr>
        <w:t xml:space="preserve"> ändern</w:t>
      </w:r>
      <w:r w:rsidRPr="00A931FD">
        <w:rPr>
          <w:b/>
        </w:rPr>
        <w:t xml:space="preserve"> </w:t>
      </w:r>
      <w:r w:rsidRPr="00A931FD">
        <w:t xml:space="preserve">| UC </w:t>
      </w:r>
      <w:r w:rsidR="00642D0E">
        <w:t>2</w:t>
      </w:r>
      <w:r w:rsidRPr="00A931FD">
        <w:t xml:space="preserve"> | v1</w:t>
      </w:r>
    </w:p>
    <w:p w14:paraId="64FBEC9D" w14:textId="77777777" w:rsidR="00A931FD" w:rsidRPr="00A931FD" w:rsidRDefault="00A931FD" w:rsidP="00A931FD">
      <w:pPr>
        <w:rPr>
          <w:b/>
        </w:rPr>
      </w:pPr>
      <w:r w:rsidRPr="00A931FD">
        <w:rPr>
          <w:b/>
        </w:rPr>
        <w:t>Kurzbeschreibung</w:t>
      </w:r>
    </w:p>
    <w:p w14:paraId="1590D1E0" w14:textId="77777777" w:rsidR="007036C3" w:rsidRPr="007036C3" w:rsidRDefault="007036C3" w:rsidP="007036C3">
      <w:pPr>
        <w:rPr>
          <w:ins w:id="2" w:author="Patrick Fischlhammer" w:date="2025-01-11T09:25:00Z"/>
        </w:rPr>
      </w:pPr>
      <w:ins w:id="3" w:author="Patrick Fischlhammer" w:date="2025-01-11T09:25:00Z">
        <w:r w:rsidRPr="007036C3">
          <w:t>Eine bestehende Reservierung kann von berechtigten Benutzer:innen (registrierte Kund:innen oder Mitarbeiter:innen) geändert werden. Änderungen können das Datum, die Uhrzeit, die Personenanzahl sowie Zusatzwünsche betreffen. Die betroffenen Kund:innen müssen über die Änderungen informiert werden.</w:t>
        </w:r>
      </w:ins>
    </w:p>
    <w:p w14:paraId="6FD02FFA" w14:textId="77777777" w:rsidR="007036C3" w:rsidRPr="007036C3" w:rsidRDefault="007036C3" w:rsidP="007036C3">
      <w:pPr>
        <w:rPr>
          <w:ins w:id="4" w:author="Patrick Fischlhammer" w:date="2025-01-11T09:25:00Z"/>
        </w:rPr>
      </w:pPr>
      <w:ins w:id="5" w:author="Patrick Fischlhammer" w:date="2025-01-11T09:25:00Z">
        <w:r w:rsidRPr="007036C3">
          <w:rPr>
            <w:b/>
            <w:bCs/>
          </w:rPr>
          <w:t>Primär-Akteure</w:t>
        </w:r>
      </w:ins>
    </w:p>
    <w:p w14:paraId="20CD6D1A" w14:textId="77777777" w:rsidR="007036C3" w:rsidRPr="007036C3" w:rsidRDefault="007036C3" w:rsidP="007036C3">
      <w:pPr>
        <w:numPr>
          <w:ilvl w:val="0"/>
          <w:numId w:val="6"/>
        </w:numPr>
        <w:rPr>
          <w:ins w:id="6" w:author="Patrick Fischlhammer" w:date="2025-01-11T09:25:00Z"/>
        </w:rPr>
      </w:pPr>
      <w:ins w:id="7" w:author="Patrick Fischlhammer" w:date="2025-01-11T09:25:00Z">
        <w:r w:rsidRPr="007036C3">
          <w:rPr>
            <w:b/>
            <w:bCs/>
          </w:rPr>
          <w:t>Benutzer:</w:t>
        </w:r>
        <w:r w:rsidRPr="007036C3">
          <w:t xml:space="preserve"> Möchte bestehende Reservierungen ändern und sicherstellen, dass alle Daten aktualisiert werden.</w:t>
        </w:r>
      </w:ins>
    </w:p>
    <w:p w14:paraId="03DF4BDA" w14:textId="77777777" w:rsidR="007036C3" w:rsidRPr="007036C3" w:rsidRDefault="007036C3" w:rsidP="007036C3">
      <w:pPr>
        <w:numPr>
          <w:ilvl w:val="0"/>
          <w:numId w:val="6"/>
        </w:numPr>
        <w:rPr>
          <w:ins w:id="8" w:author="Patrick Fischlhammer" w:date="2025-01-11T09:25:00Z"/>
        </w:rPr>
      </w:pPr>
      <w:ins w:id="9" w:author="Patrick Fischlhammer" w:date="2025-01-11T09:25:00Z">
        <w:r w:rsidRPr="007036C3">
          <w:rPr>
            <w:b/>
            <w:bCs/>
          </w:rPr>
          <w:t>Mitarbeiter:innen:</w:t>
        </w:r>
        <w:r w:rsidRPr="007036C3">
          <w:t xml:space="preserve"> Ändern Reservierungen für Kund:innen telefonisch oder vor Ort und aktualisieren alle betroffenen Informationen.</w:t>
        </w:r>
      </w:ins>
    </w:p>
    <w:p w14:paraId="2FB124F8" w14:textId="4E365612" w:rsidR="00A931FD" w:rsidRPr="00A931FD" w:rsidRDefault="00A931FD" w:rsidP="00A931FD">
      <w:del w:id="10" w:author="Patrick Fischlhammer" w:date="2025-01-11T09:25:00Z" w16du:dateUtc="2025-01-11T08:25:00Z">
        <w:r w:rsidRPr="00A931FD" w:rsidDel="007036C3">
          <w:delText>Ein Termin kann für einen oder mehrere Teilnehmer:innen von berechtigten Benutzer:innen (müssen nicht notwendigerweise auch Teilnehmer:innen sein) erfasst werden. Alle betroffenen Teilnehmer:innen müssen über diesen neuen Termin verständigt werden. Neue Termine müssen sofort in allen geöffneten, die jeweiligen Teilnehmer:innen betreffenden Kalendern aktualisiert werden.</w:delText>
        </w:r>
      </w:del>
    </w:p>
    <w:p w14:paraId="39E40115" w14:textId="77777777" w:rsidR="00A931FD" w:rsidRPr="00A931FD" w:rsidRDefault="00A931FD" w:rsidP="00A931FD">
      <w:pPr>
        <w:rPr>
          <w:b/>
        </w:rPr>
      </w:pPr>
      <w:r w:rsidRPr="00A931FD">
        <w:rPr>
          <w:b/>
        </w:rPr>
        <w:t>Primär-Akteure</w:t>
      </w:r>
    </w:p>
    <w:p w14:paraId="7B0A44F0" w14:textId="77777777" w:rsidR="00A931FD" w:rsidRPr="00A931FD" w:rsidRDefault="00A931FD" w:rsidP="00A931FD">
      <w:r w:rsidRPr="00A931FD">
        <w:rPr>
          <w:u w:val="single"/>
        </w:rPr>
        <w:t xml:space="preserve">Benutzer: </w:t>
      </w:r>
      <w:r w:rsidRPr="00A931FD">
        <w:t>Will den Termin für sich oder mehrere Teilnehmer:innen erfassen. Will, dass alle Teilnehmer:innen über diesen neuen Termin verständigt werden. Will, dass neue Termine sofort in allen geöffneten Kalendern sichtbar sind (Kalender der Teilnehmer:innen aktualisiert werden).</w:t>
      </w:r>
    </w:p>
    <w:p w14:paraId="5403A1DF" w14:textId="77777777" w:rsidR="00A931FD" w:rsidRPr="00A931FD" w:rsidRDefault="00A931FD" w:rsidP="00A931FD">
      <w:pPr>
        <w:rPr>
          <w:b/>
        </w:rPr>
      </w:pPr>
      <w:r w:rsidRPr="00A931FD">
        <w:rPr>
          <w:b/>
        </w:rPr>
        <w:t>Sekundäre-Akteure</w:t>
      </w:r>
    </w:p>
    <w:p w14:paraId="2A65DD6D" w14:textId="211BFD3E" w:rsidR="00A931FD" w:rsidDel="007036C3" w:rsidRDefault="007036C3" w:rsidP="00A931FD">
      <w:pPr>
        <w:rPr>
          <w:del w:id="11" w:author="Patrick Fischlhammer" w:date="2025-01-11T09:25:00Z" w16du:dateUtc="2025-01-11T08:25:00Z"/>
          <w:u w:val="single"/>
        </w:rPr>
      </w:pPr>
      <w:ins w:id="12" w:author="Patrick Fischlhammer" w:date="2025-01-11T09:25:00Z">
        <w:r w:rsidRPr="007036C3">
          <w:rPr>
            <w:b/>
            <w:bCs/>
            <w:rPrChange w:id="13" w:author="Patrick Fischlhammer" w:date="2025-01-11T09:25:00Z" w16du:dateUtc="2025-01-11T08:25:00Z">
              <w:rPr>
                <w:b/>
                <w:bCs/>
                <w:u w:val="single"/>
              </w:rPr>
            </w:rPrChange>
          </w:rPr>
          <w:t>Benachrichtigungssystem:</w:t>
        </w:r>
        <w:r w:rsidRPr="007036C3">
          <w:rPr>
            <w:rPrChange w:id="14" w:author="Patrick Fischlhammer" w:date="2025-01-11T09:25:00Z" w16du:dateUtc="2025-01-11T08:25:00Z">
              <w:rPr>
                <w:u w:val="single"/>
              </w:rPr>
            </w:rPrChange>
          </w:rPr>
          <w:t xml:space="preserve"> Versendet Bestätigungen oder Wartelisten-Updates an die betroffenen Kund:innen</w:t>
        </w:r>
      </w:ins>
      <w:ins w:id="15" w:author="Patrick Fischlhammer" w:date="2025-01-11T09:25:00Z" w16du:dateUtc="2025-01-11T08:25:00Z">
        <w:r>
          <w:rPr>
            <w:u w:val="single"/>
          </w:rPr>
          <w:t>.</w:t>
        </w:r>
      </w:ins>
      <w:del w:id="16" w:author="Patrick Fischlhammer" w:date="2025-01-11T09:25:00Z" w16du:dateUtc="2025-01-11T08:25:00Z">
        <w:r w:rsidR="00A931FD" w:rsidRPr="00A931FD" w:rsidDel="007036C3">
          <w:rPr>
            <w:u w:val="single"/>
          </w:rPr>
          <w:delText>E-Mail-System</w:delText>
        </w:r>
        <w:r w:rsidR="00A931FD" w:rsidRPr="00A931FD" w:rsidDel="007036C3">
          <w:delText>: Will Einladung zum Termin im richtigen Format erhalten.</w:delText>
        </w:r>
      </w:del>
    </w:p>
    <w:p w14:paraId="379C1531" w14:textId="77777777" w:rsidR="007036C3" w:rsidRPr="00A931FD" w:rsidRDefault="007036C3" w:rsidP="00A931FD">
      <w:pPr>
        <w:rPr>
          <w:ins w:id="17" w:author="Patrick Fischlhammer" w:date="2025-01-11T09:25:00Z" w16du:dateUtc="2025-01-11T08:25:00Z"/>
        </w:rPr>
      </w:pPr>
    </w:p>
    <w:p w14:paraId="20EC6A47" w14:textId="77777777" w:rsidR="00A931FD" w:rsidRPr="00A931FD" w:rsidRDefault="00A931FD" w:rsidP="00A931FD">
      <w:r w:rsidRPr="00A931FD">
        <w:rPr>
          <w:b/>
        </w:rPr>
        <w:t>Vorbedingungen</w:t>
      </w:r>
      <w:r w:rsidRPr="00A931FD">
        <w:t>:</w:t>
      </w:r>
    </w:p>
    <w:p w14:paraId="020D7E13" w14:textId="77777777" w:rsidR="007036C3" w:rsidRDefault="007036C3" w:rsidP="007036C3">
      <w:pPr>
        <w:pStyle w:val="Listenabsatz"/>
        <w:numPr>
          <w:ilvl w:val="0"/>
          <w:numId w:val="7"/>
        </w:numPr>
        <w:rPr>
          <w:ins w:id="18" w:author="Patrick Fischlhammer" w:date="2025-01-11T09:26:00Z" w16du:dateUtc="2025-01-11T08:26:00Z"/>
        </w:rPr>
        <w:pPrChange w:id="19" w:author="Patrick Fischlhammer" w:date="2025-01-11T09:26:00Z" w16du:dateUtc="2025-01-11T08:26:00Z">
          <w:pPr/>
        </w:pPrChange>
      </w:pPr>
      <w:ins w:id="20" w:author="Patrick Fischlhammer" w:date="2025-01-11T09:26:00Z" w16du:dateUtc="2025-01-11T08:26:00Z">
        <w:r>
          <w:t>Benutzer:in ist authentifiziert und angemeldet.</w:t>
        </w:r>
      </w:ins>
    </w:p>
    <w:p w14:paraId="28B5EACE" w14:textId="5AAA5932" w:rsidR="00A931FD" w:rsidRPr="00A931FD" w:rsidRDefault="007036C3" w:rsidP="007036C3">
      <w:pPr>
        <w:pStyle w:val="Listenabsatz"/>
        <w:numPr>
          <w:ilvl w:val="0"/>
          <w:numId w:val="7"/>
        </w:numPr>
        <w:pPrChange w:id="21" w:author="Patrick Fischlhammer" w:date="2025-01-11T09:26:00Z" w16du:dateUtc="2025-01-11T08:26:00Z">
          <w:pPr/>
        </w:pPrChange>
      </w:pPr>
      <w:ins w:id="22" w:author="Patrick Fischlhammer" w:date="2025-01-11T09:26:00Z" w16du:dateUtc="2025-01-11T08:26:00Z">
        <w:r>
          <w:t>Eine bestehende Reservierung ist vorhanden.</w:t>
        </w:r>
      </w:ins>
      <w:del w:id="23" w:author="Patrick Fischlhammer" w:date="2025-01-11T09:26:00Z" w16du:dateUtc="2025-01-11T08:26:00Z">
        <w:r w:rsidR="00A931FD" w:rsidRPr="00A931FD" w:rsidDel="007036C3">
          <w:delText>Benutzer:in ist vom System authentifiziert und autorisiert</w:delText>
        </w:r>
      </w:del>
      <w:r w:rsidR="00A931FD" w:rsidRPr="00A931FD">
        <w:t>.</w:t>
      </w:r>
    </w:p>
    <w:p w14:paraId="65FD9F79" w14:textId="77777777" w:rsidR="00A931FD" w:rsidRDefault="00A931FD" w:rsidP="00A931FD">
      <w:pPr>
        <w:rPr>
          <w:ins w:id="24" w:author="Patrick Fischlhammer" w:date="2025-01-11T09:28:00Z" w16du:dateUtc="2025-01-11T08:28:00Z"/>
        </w:rPr>
      </w:pPr>
      <w:r w:rsidRPr="00A931FD">
        <w:rPr>
          <w:b/>
        </w:rPr>
        <w:t>Ergebnis bei Erfolg</w:t>
      </w:r>
      <w:r w:rsidRPr="00A931FD">
        <w:t>:</w:t>
      </w:r>
    </w:p>
    <w:p w14:paraId="272C72FB" w14:textId="16D1B16B" w:rsidR="001F7D92" w:rsidRPr="00A931FD" w:rsidRDefault="001F7D92" w:rsidP="001F7D92">
      <w:pPr>
        <w:pStyle w:val="Listenabsatz"/>
        <w:numPr>
          <w:ilvl w:val="0"/>
          <w:numId w:val="9"/>
        </w:numPr>
        <w:pPrChange w:id="25" w:author="Patrick Fischlhammer" w:date="2025-01-11T09:28:00Z" w16du:dateUtc="2025-01-11T08:28:00Z">
          <w:pPr/>
        </w:pPrChange>
      </w:pPr>
      <w:ins w:id="26" w:author="Patrick Fischlhammer" w:date="2025-01-11T09:28:00Z" w16du:dateUtc="2025-01-11T08:28:00Z">
        <w:r>
          <w:t>Die Reservierung ist erfolgreich geändert und gespeichert</w:t>
        </w:r>
      </w:ins>
    </w:p>
    <w:p w14:paraId="59153F7E" w14:textId="223F84A2" w:rsidR="007036C3" w:rsidRDefault="001F7D92" w:rsidP="007036C3">
      <w:pPr>
        <w:pStyle w:val="Listenabsatz"/>
        <w:numPr>
          <w:ilvl w:val="0"/>
          <w:numId w:val="8"/>
        </w:numPr>
        <w:rPr>
          <w:ins w:id="27" w:author="Patrick Fischlhammer" w:date="2025-01-11T09:27:00Z" w16du:dateUtc="2025-01-11T08:27:00Z"/>
        </w:rPr>
      </w:pPr>
      <w:ins w:id="28" w:author="Patrick Fischlhammer" w:date="2025-01-11T09:28:00Z" w16du:dateUtc="2025-01-11T08:28:00Z">
        <w:r>
          <w:t>Alle betroffenen Daten (Datum, Uhrzeit, Personenanzahl, Zusatzwünsche) sind aktualisiert.</w:t>
        </w:r>
      </w:ins>
    </w:p>
    <w:p w14:paraId="46727ED3" w14:textId="07B3C5F0" w:rsidR="007036C3" w:rsidRDefault="001F7D92" w:rsidP="007036C3">
      <w:pPr>
        <w:pStyle w:val="Listenabsatz"/>
        <w:numPr>
          <w:ilvl w:val="0"/>
          <w:numId w:val="8"/>
        </w:numPr>
        <w:rPr>
          <w:ins w:id="29" w:author="Patrick Fischlhammer" w:date="2025-01-11T09:27:00Z" w16du:dateUtc="2025-01-11T08:27:00Z"/>
        </w:rPr>
        <w:pPrChange w:id="30" w:author="Patrick Fischlhammer" w:date="2025-01-11T09:27:00Z" w16du:dateUtc="2025-01-11T08:27:00Z">
          <w:pPr/>
        </w:pPrChange>
      </w:pPr>
      <w:ins w:id="31" w:author="Patrick Fischlhammer" w:date="2025-01-11T09:28:00Z" w16du:dateUtc="2025-01-11T08:28:00Z">
        <w:r>
          <w:t>Kund:innen werden über die Änderungen informiert</w:t>
        </w:r>
      </w:ins>
    </w:p>
    <w:p w14:paraId="4DDBDF77" w14:textId="5FFD7EBE" w:rsidR="00A931FD" w:rsidRPr="00A931FD" w:rsidDel="007036C3" w:rsidRDefault="00A931FD" w:rsidP="00AB0EFC">
      <w:pPr>
        <w:pStyle w:val="Listenabsatz"/>
        <w:numPr>
          <w:ilvl w:val="0"/>
          <w:numId w:val="8"/>
        </w:numPr>
        <w:rPr>
          <w:del w:id="32" w:author="Patrick Fischlhammer" w:date="2025-01-11T09:27:00Z" w16du:dateUtc="2025-01-11T08:27:00Z"/>
        </w:rPr>
        <w:pPrChange w:id="33" w:author="Patrick Fischlhammer" w:date="2025-01-11T09:27:00Z" w16du:dateUtc="2025-01-11T08:27:00Z">
          <w:pPr>
            <w:numPr>
              <w:numId w:val="1"/>
            </w:numPr>
            <w:ind w:left="705"/>
          </w:pPr>
        </w:pPrChange>
      </w:pPr>
      <w:del w:id="34" w:author="Patrick Fischlhammer" w:date="2025-01-11T09:27:00Z" w16du:dateUtc="2025-01-11T08:27:00Z">
        <w:r w:rsidRPr="00A931FD" w:rsidDel="007036C3">
          <w:delText>Neuer Termin ist erfasst und gespeichert</w:delText>
        </w:r>
      </w:del>
    </w:p>
    <w:p w14:paraId="0718B166" w14:textId="0E2DB007" w:rsidR="00A931FD" w:rsidRPr="00A931FD" w:rsidDel="007036C3" w:rsidRDefault="00A931FD" w:rsidP="007036C3">
      <w:pPr>
        <w:pStyle w:val="Listenabsatz"/>
        <w:rPr>
          <w:del w:id="35" w:author="Patrick Fischlhammer" w:date="2025-01-11T09:27:00Z" w16du:dateUtc="2025-01-11T08:27:00Z"/>
        </w:rPr>
        <w:pPrChange w:id="36" w:author="Patrick Fischlhammer" w:date="2025-01-11T09:27:00Z" w16du:dateUtc="2025-01-11T08:27:00Z">
          <w:pPr>
            <w:numPr>
              <w:numId w:val="1"/>
            </w:numPr>
            <w:ind w:left="705"/>
          </w:pPr>
        </w:pPrChange>
      </w:pPr>
      <w:del w:id="37" w:author="Patrick Fischlhammer" w:date="2025-01-11T09:27:00Z" w16du:dateUtc="2025-01-11T08:27:00Z">
        <w:r w:rsidRPr="00A931FD" w:rsidDel="007036C3">
          <w:delText>Alle Teilnehmer:innen sind verständigt und gegebenenfalls informiert, dass es durch fehlende Berechtigung nicht möglich war, ihren Terminkalender zu ändern</w:delText>
        </w:r>
      </w:del>
    </w:p>
    <w:p w14:paraId="595A4F60" w14:textId="2AECCA2F" w:rsidR="00A931FD" w:rsidRPr="00A931FD" w:rsidRDefault="00A931FD" w:rsidP="007036C3">
      <w:pPr>
        <w:pStyle w:val="Listenabsatz"/>
        <w:pPrChange w:id="38" w:author="Patrick Fischlhammer" w:date="2025-01-11T09:27:00Z" w16du:dateUtc="2025-01-11T08:27:00Z">
          <w:pPr>
            <w:numPr>
              <w:numId w:val="1"/>
            </w:numPr>
            <w:ind w:left="705"/>
          </w:pPr>
        </w:pPrChange>
      </w:pPr>
      <w:del w:id="39" w:author="Patrick Fischlhammer" w:date="2025-01-11T09:27:00Z" w16du:dateUtc="2025-01-11T08:27:00Z">
        <w:r w:rsidRPr="00A931FD" w:rsidDel="007036C3">
          <w:delText xml:space="preserve">Alle betreffenden Kalender wurden aktualisiert </w:delText>
        </w:r>
        <w:r w:rsidRPr="00A931FD" w:rsidDel="007036C3">
          <w:rPr>
            <w:b/>
          </w:rPr>
          <w:delText>Ergebnis bei Fehler</w:delText>
        </w:r>
        <w:r w:rsidRPr="00A931FD" w:rsidDel="007036C3">
          <w:delText>:</w:delText>
        </w:r>
      </w:del>
    </w:p>
    <w:tbl>
      <w:tblPr>
        <w:tblW w:w="900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  <w:tblGridChange w:id="40">
          <w:tblGrid>
            <w:gridCol w:w="3000"/>
            <w:gridCol w:w="3000"/>
            <w:gridCol w:w="3000"/>
          </w:tblGrid>
        </w:tblGridChange>
      </w:tblGrid>
      <w:tr w:rsidR="00A931FD" w:rsidRPr="00A931FD" w14:paraId="20A48D62" w14:textId="77777777" w:rsidTr="00A931FD">
        <w:trPr>
          <w:trHeight w:val="4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A3EDFD" w14:textId="77777777" w:rsidR="00A931FD" w:rsidRPr="00A931FD" w:rsidRDefault="00A931FD" w:rsidP="00A931FD">
            <w:r w:rsidRPr="00A931FD">
              <w:rPr>
                <w:b/>
              </w:rPr>
              <w:t>Fehler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EDF420" w14:textId="77777777" w:rsidR="00A931FD" w:rsidRPr="00A931FD" w:rsidRDefault="00A931FD" w:rsidP="00A931FD">
            <w:r w:rsidRPr="00A931FD">
              <w:rPr>
                <w:b/>
              </w:rPr>
              <w:t>Ergebnis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BB5B26" w14:textId="77777777" w:rsidR="00A931FD" w:rsidRPr="00A931FD" w:rsidRDefault="00A931FD" w:rsidP="00A931FD">
            <w:r w:rsidRPr="00A931FD">
              <w:rPr>
                <w:b/>
              </w:rPr>
              <w:t>Bedingung, die dazu geführt hat</w:t>
            </w:r>
          </w:p>
        </w:tc>
      </w:tr>
      <w:tr w:rsidR="00AA70AB" w:rsidRPr="00A931FD" w14:paraId="69C20977" w14:textId="77777777" w:rsidTr="003F7926">
        <w:tblPrEx>
          <w:tblW w:w="9000" w:type="dxa"/>
          <w:tblInd w:w="10" w:type="dxa"/>
          <w:tblCellMar>
            <w:left w:w="95" w:type="dxa"/>
            <w:right w:w="115" w:type="dxa"/>
          </w:tblCellMar>
          <w:tblPrExChange w:id="41" w:author="Patrick Fischlhammer" w:date="2025-01-11T09:30:00Z" w16du:dateUtc="2025-01-11T08:30:00Z">
            <w:tblPrEx>
              <w:tblW w:w="9000" w:type="dxa"/>
              <w:tblInd w:w="10" w:type="dxa"/>
              <w:tblCellMar>
                <w:left w:w="95" w:type="dxa"/>
                <w:right w:w="115" w:type="dxa"/>
              </w:tblCellMar>
            </w:tblPrEx>
          </w:tblPrExChange>
        </w:tblPrEx>
        <w:trPr>
          <w:trHeight w:val="640"/>
          <w:trPrChange w:id="42" w:author="Patrick Fischlhammer" w:date="2025-01-11T09:30:00Z" w16du:dateUtc="2025-01-11T08:30:00Z">
            <w:trPr>
              <w:trHeight w:val="640"/>
            </w:trPr>
          </w:trPrChange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  <w:tcPrChange w:id="43" w:author="Patrick Fischlhammer" w:date="2025-01-11T09:30:00Z" w16du:dateUtc="2025-01-11T08:30:00Z">
              <w:tcPr>
                <w:tcW w:w="30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vAlign w:val="center"/>
                <w:hideMark/>
              </w:tcPr>
            </w:tcPrChange>
          </w:tcPr>
          <w:p w14:paraId="63D0B481" w14:textId="67BB1A95" w:rsidR="00AA70AB" w:rsidRPr="00A931FD" w:rsidRDefault="00AA70AB" w:rsidP="00AA70AB">
            <w:ins w:id="44" w:author="Patrick Fischlhammer" w:date="2025-01-11T09:30:00Z" w16du:dateUtc="2025-01-11T08:30:00Z">
              <w:r w:rsidRPr="009313CE">
                <w:t>Benutzer:in ist nicht authentifiziert</w:t>
              </w:r>
            </w:ins>
            <w:del w:id="45" w:author="Patrick Fischlhammer" w:date="2025-01-11T09:30:00Z" w16du:dateUtc="2025-01-11T08:30:00Z">
              <w:r w:rsidRPr="00A931FD" w:rsidDel="003F7926">
                <w:delText>Benutzer:in ist nicht berechtigt, Termin zu erfassen</w:delText>
              </w:r>
            </w:del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  <w:tcPrChange w:id="46" w:author="Patrick Fischlhammer" w:date="2025-01-11T09:30:00Z" w16du:dateUtc="2025-01-11T08:30:00Z">
              <w:tcPr>
                <w:tcW w:w="30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vAlign w:val="center"/>
                <w:hideMark/>
              </w:tcPr>
            </w:tcPrChange>
          </w:tcPr>
          <w:p w14:paraId="58A992C7" w14:textId="213FEAEE" w:rsidR="00AA70AB" w:rsidRPr="00A931FD" w:rsidDel="003F7926" w:rsidRDefault="00AA70AB" w:rsidP="00AA70AB">
            <w:pPr>
              <w:rPr>
                <w:del w:id="47" w:author="Patrick Fischlhammer" w:date="2025-01-11T09:30:00Z" w16du:dateUtc="2025-01-11T08:30:00Z"/>
              </w:rPr>
            </w:pPr>
            <w:ins w:id="48" w:author="Patrick Fischlhammer" w:date="2025-01-11T09:30:00Z" w16du:dateUtc="2025-01-11T08:30:00Z">
              <w:r w:rsidRPr="009313CE">
                <w:t>Änderung wird nicht durchgeführt</w:t>
              </w:r>
            </w:ins>
            <w:del w:id="49" w:author="Patrick Fischlhammer" w:date="2025-01-11T09:30:00Z" w16du:dateUtc="2025-01-11T08:30:00Z">
              <w:r w:rsidRPr="00A931FD" w:rsidDel="003F7926">
                <w:delText>Der Versuch den Termin zu</w:delText>
              </w:r>
            </w:del>
          </w:p>
          <w:p w14:paraId="7C70B4EE" w14:textId="3E3563BC" w:rsidR="00AA70AB" w:rsidRPr="00A931FD" w:rsidRDefault="00AA70AB" w:rsidP="00AA70AB">
            <w:del w:id="50" w:author="Patrick Fischlhammer" w:date="2025-01-11T09:30:00Z" w16du:dateUtc="2025-01-11T08:30:00Z">
              <w:r w:rsidRPr="00A931FD" w:rsidDel="003F7926">
                <w:delText>erfassen ist protokolliert</w:delText>
              </w:r>
            </w:del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  <w:tcPrChange w:id="51" w:author="Patrick Fischlhammer" w:date="2025-01-11T09:30:00Z" w16du:dateUtc="2025-01-11T08:30:00Z">
              <w:tcPr>
                <w:tcW w:w="30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vAlign w:val="center"/>
                <w:hideMark/>
              </w:tcPr>
            </w:tcPrChange>
          </w:tcPr>
          <w:p w14:paraId="0ADA0A19" w14:textId="0E3BA0ED" w:rsidR="00AA70AB" w:rsidRPr="00A931FD" w:rsidRDefault="00AA70AB" w:rsidP="00AA70AB">
            <w:ins w:id="52" w:author="Patrick Fischlhammer" w:date="2025-01-11T09:30:00Z" w16du:dateUtc="2025-01-11T08:30:00Z">
              <w:r w:rsidRPr="009313CE">
                <w:t>Anmeldung erforderlich</w:t>
              </w:r>
            </w:ins>
            <w:del w:id="53" w:author="Patrick Fischlhammer" w:date="2025-01-11T09:30:00Z" w16du:dateUtc="2025-01-11T08:30:00Z">
              <w:r w:rsidRPr="00A931FD" w:rsidDel="003F7926">
                <w:delText>Kalender wurde von Teilnehmer:in nicht an Benutzer:in freigegeben</w:delText>
              </w:r>
            </w:del>
          </w:p>
        </w:tc>
      </w:tr>
      <w:tr w:rsidR="00AA70AB" w:rsidRPr="00A931FD" w14:paraId="0C7FF452" w14:textId="77777777" w:rsidTr="003F7926">
        <w:tblPrEx>
          <w:tblW w:w="9000" w:type="dxa"/>
          <w:tblInd w:w="10" w:type="dxa"/>
          <w:tblCellMar>
            <w:left w:w="95" w:type="dxa"/>
            <w:right w:w="115" w:type="dxa"/>
          </w:tblCellMar>
          <w:tblPrExChange w:id="54" w:author="Patrick Fischlhammer" w:date="2025-01-11T09:30:00Z" w16du:dateUtc="2025-01-11T08:30:00Z">
            <w:tblPrEx>
              <w:tblW w:w="9000" w:type="dxa"/>
              <w:tblInd w:w="10" w:type="dxa"/>
              <w:tblCellMar>
                <w:left w:w="95" w:type="dxa"/>
                <w:right w:w="115" w:type="dxa"/>
              </w:tblCellMar>
            </w:tblPrEx>
          </w:tblPrExChange>
        </w:tblPrEx>
        <w:trPr>
          <w:trHeight w:val="640"/>
          <w:ins w:id="55" w:author="Patrick Fischlhammer" w:date="2025-01-11T09:29:00Z" w16du:dateUtc="2025-01-11T08:29:00Z"/>
          <w:trPrChange w:id="56" w:author="Patrick Fischlhammer" w:date="2025-01-11T09:30:00Z" w16du:dateUtc="2025-01-11T08:30:00Z">
            <w:trPr>
              <w:trHeight w:val="640"/>
            </w:trPr>
          </w:trPrChange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PrChange w:id="57" w:author="Patrick Fischlhammer" w:date="2025-01-11T09:30:00Z" w16du:dateUtc="2025-01-11T08:30:00Z">
              <w:tcPr>
                <w:tcW w:w="30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vAlign w:val="center"/>
              </w:tcPr>
            </w:tcPrChange>
          </w:tcPr>
          <w:p w14:paraId="71A9CCC3" w14:textId="20996404" w:rsidR="00AA70AB" w:rsidRPr="00A931FD" w:rsidRDefault="00AA70AB" w:rsidP="00AA70AB">
            <w:pPr>
              <w:rPr>
                <w:ins w:id="58" w:author="Patrick Fischlhammer" w:date="2025-01-11T09:29:00Z" w16du:dateUtc="2025-01-11T08:29:00Z"/>
              </w:rPr>
            </w:pPr>
            <w:ins w:id="59" w:author="Patrick Fischlhammer" w:date="2025-01-11T09:30:00Z" w16du:dateUtc="2025-01-11T08:30:00Z">
              <w:r w:rsidRPr="009313CE">
                <w:t>Reservierung existiert nicht</w:t>
              </w:r>
            </w:ins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PrChange w:id="60" w:author="Patrick Fischlhammer" w:date="2025-01-11T09:30:00Z" w16du:dateUtc="2025-01-11T08:30:00Z">
              <w:tcPr>
                <w:tcW w:w="30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vAlign w:val="center"/>
              </w:tcPr>
            </w:tcPrChange>
          </w:tcPr>
          <w:p w14:paraId="1A214D8D" w14:textId="379E9E9B" w:rsidR="00AA70AB" w:rsidRPr="00A931FD" w:rsidRDefault="00AA70AB" w:rsidP="00AA70AB">
            <w:pPr>
              <w:rPr>
                <w:ins w:id="61" w:author="Patrick Fischlhammer" w:date="2025-01-11T09:29:00Z" w16du:dateUtc="2025-01-11T08:29:00Z"/>
              </w:rPr>
            </w:pPr>
            <w:ins w:id="62" w:author="Patrick Fischlhammer" w:date="2025-01-11T09:30:00Z" w16du:dateUtc="2025-01-11T08:30:00Z">
              <w:r w:rsidRPr="009313CE">
                <w:t>Änderung wird nicht durchgeführt</w:t>
              </w:r>
            </w:ins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PrChange w:id="63" w:author="Patrick Fischlhammer" w:date="2025-01-11T09:30:00Z" w16du:dateUtc="2025-01-11T08:30:00Z">
              <w:tcPr>
                <w:tcW w:w="30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vAlign w:val="center"/>
              </w:tcPr>
            </w:tcPrChange>
          </w:tcPr>
          <w:p w14:paraId="0AA8E5AE" w14:textId="5B378024" w:rsidR="00AA70AB" w:rsidRPr="00A931FD" w:rsidRDefault="00AA70AB" w:rsidP="00AA70AB">
            <w:pPr>
              <w:rPr>
                <w:ins w:id="64" w:author="Patrick Fischlhammer" w:date="2025-01-11T09:29:00Z" w16du:dateUtc="2025-01-11T08:29:00Z"/>
              </w:rPr>
            </w:pPr>
            <w:ins w:id="65" w:author="Patrick Fischlhammer" w:date="2025-01-11T09:30:00Z" w16du:dateUtc="2025-01-11T08:30:00Z">
              <w:r w:rsidRPr="009313CE">
                <w:t>Ungültige Reservierungsnummer</w:t>
              </w:r>
            </w:ins>
          </w:p>
        </w:tc>
      </w:tr>
      <w:tr w:rsidR="00AA70AB" w:rsidRPr="00A931FD" w14:paraId="776271FE" w14:textId="77777777" w:rsidTr="003F7926">
        <w:tblPrEx>
          <w:tblW w:w="9000" w:type="dxa"/>
          <w:tblInd w:w="10" w:type="dxa"/>
          <w:tblCellMar>
            <w:left w:w="95" w:type="dxa"/>
            <w:right w:w="115" w:type="dxa"/>
          </w:tblCellMar>
          <w:tblPrExChange w:id="66" w:author="Patrick Fischlhammer" w:date="2025-01-11T09:30:00Z" w16du:dateUtc="2025-01-11T08:30:00Z">
            <w:tblPrEx>
              <w:tblW w:w="9000" w:type="dxa"/>
              <w:tblInd w:w="10" w:type="dxa"/>
              <w:tblCellMar>
                <w:left w:w="95" w:type="dxa"/>
                <w:right w:w="115" w:type="dxa"/>
              </w:tblCellMar>
            </w:tblPrEx>
          </w:tblPrExChange>
        </w:tblPrEx>
        <w:trPr>
          <w:trHeight w:val="640"/>
          <w:ins w:id="67" w:author="Patrick Fischlhammer" w:date="2025-01-11T09:29:00Z" w16du:dateUtc="2025-01-11T08:29:00Z"/>
          <w:trPrChange w:id="68" w:author="Patrick Fischlhammer" w:date="2025-01-11T09:30:00Z" w16du:dateUtc="2025-01-11T08:30:00Z">
            <w:trPr>
              <w:trHeight w:val="640"/>
            </w:trPr>
          </w:trPrChange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PrChange w:id="69" w:author="Patrick Fischlhammer" w:date="2025-01-11T09:30:00Z" w16du:dateUtc="2025-01-11T08:30:00Z">
              <w:tcPr>
                <w:tcW w:w="30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vAlign w:val="center"/>
              </w:tcPr>
            </w:tcPrChange>
          </w:tcPr>
          <w:p w14:paraId="793A1F67" w14:textId="7B3BCB21" w:rsidR="00AA70AB" w:rsidRPr="00A931FD" w:rsidRDefault="00AA70AB" w:rsidP="00AA70AB">
            <w:pPr>
              <w:rPr>
                <w:ins w:id="70" w:author="Patrick Fischlhammer" w:date="2025-01-11T09:29:00Z" w16du:dateUtc="2025-01-11T08:29:00Z"/>
              </w:rPr>
            </w:pPr>
            <w:ins w:id="71" w:author="Patrick Fischlhammer" w:date="2025-01-11T09:30:00Z" w16du:dateUtc="2025-01-11T08:30:00Z">
              <w:r w:rsidRPr="009313CE">
                <w:t>Keine Berechtigung zur Änderung</w:t>
              </w:r>
            </w:ins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PrChange w:id="72" w:author="Patrick Fischlhammer" w:date="2025-01-11T09:30:00Z" w16du:dateUtc="2025-01-11T08:30:00Z">
              <w:tcPr>
                <w:tcW w:w="30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vAlign w:val="center"/>
              </w:tcPr>
            </w:tcPrChange>
          </w:tcPr>
          <w:p w14:paraId="45D3A3DC" w14:textId="3FEC99F7" w:rsidR="00AA70AB" w:rsidRPr="00A931FD" w:rsidRDefault="00AA70AB" w:rsidP="00AA70AB">
            <w:pPr>
              <w:rPr>
                <w:ins w:id="73" w:author="Patrick Fischlhammer" w:date="2025-01-11T09:29:00Z" w16du:dateUtc="2025-01-11T08:29:00Z"/>
              </w:rPr>
            </w:pPr>
            <w:ins w:id="74" w:author="Patrick Fischlhammer" w:date="2025-01-11T09:30:00Z" w16du:dateUtc="2025-01-11T08:30:00Z">
              <w:r w:rsidRPr="009313CE">
                <w:t>Änderung wird nicht durchgeführt</w:t>
              </w:r>
            </w:ins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PrChange w:id="75" w:author="Patrick Fischlhammer" w:date="2025-01-11T09:30:00Z" w16du:dateUtc="2025-01-11T08:30:00Z">
              <w:tcPr>
                <w:tcW w:w="30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vAlign w:val="center"/>
              </w:tcPr>
            </w:tcPrChange>
          </w:tcPr>
          <w:p w14:paraId="6342090F" w14:textId="72DB5EA3" w:rsidR="00AA70AB" w:rsidRPr="00A931FD" w:rsidRDefault="00AA70AB" w:rsidP="00AA70AB">
            <w:pPr>
              <w:rPr>
                <w:ins w:id="76" w:author="Patrick Fischlhammer" w:date="2025-01-11T09:29:00Z" w16du:dateUtc="2025-01-11T08:29:00Z"/>
              </w:rPr>
            </w:pPr>
            <w:ins w:id="77" w:author="Patrick Fischlhammer" w:date="2025-01-11T09:30:00Z" w16du:dateUtc="2025-01-11T08:30:00Z">
              <w:r w:rsidRPr="009313CE">
                <w:t>Benutzer:in ist nicht autorisiert</w:t>
              </w:r>
            </w:ins>
          </w:p>
        </w:tc>
      </w:tr>
    </w:tbl>
    <w:p w14:paraId="53F216C3" w14:textId="77777777" w:rsidR="00A931FD" w:rsidRPr="00A931FD" w:rsidRDefault="00A931FD" w:rsidP="00A931FD">
      <w:pPr>
        <w:rPr>
          <w:b/>
        </w:rPr>
      </w:pPr>
      <w:r w:rsidRPr="00A931FD">
        <w:rPr>
          <w:b/>
        </w:rPr>
        <w:lastRenderedPageBreak/>
        <w:t>Standardablauf</w:t>
      </w:r>
    </w:p>
    <w:p w14:paraId="54A4758D" w14:textId="77777777" w:rsidR="00AA70AB" w:rsidRDefault="00AA70AB" w:rsidP="00AA70AB">
      <w:pPr>
        <w:pStyle w:val="Listenabsatz"/>
        <w:numPr>
          <w:ilvl w:val="0"/>
          <w:numId w:val="11"/>
        </w:numPr>
        <w:rPr>
          <w:ins w:id="78" w:author="Patrick Fischlhammer" w:date="2025-01-11T09:30:00Z" w16du:dateUtc="2025-01-11T08:30:00Z"/>
        </w:rPr>
        <w:pPrChange w:id="79" w:author="Patrick Fischlhammer" w:date="2025-01-11T09:31:00Z" w16du:dateUtc="2025-01-11T08:31:00Z">
          <w:pPr/>
        </w:pPrChange>
      </w:pPr>
      <w:ins w:id="80" w:author="Patrick Fischlhammer" w:date="2025-01-11T09:30:00Z" w16du:dateUtc="2025-01-11T08:30:00Z">
        <w:r>
          <w:t>Benutzer:in wählt die Option, eine bestehende Reservierung zu ändern.</w:t>
        </w:r>
      </w:ins>
    </w:p>
    <w:p w14:paraId="443E7C36" w14:textId="77777777" w:rsidR="00AA70AB" w:rsidRDefault="00AA70AB" w:rsidP="00AA70AB">
      <w:pPr>
        <w:pStyle w:val="Listenabsatz"/>
        <w:numPr>
          <w:ilvl w:val="0"/>
          <w:numId w:val="11"/>
        </w:numPr>
        <w:rPr>
          <w:ins w:id="81" w:author="Patrick Fischlhammer" w:date="2025-01-11T09:30:00Z" w16du:dateUtc="2025-01-11T08:30:00Z"/>
        </w:rPr>
        <w:pPrChange w:id="82" w:author="Patrick Fischlhammer" w:date="2025-01-11T09:31:00Z" w16du:dateUtc="2025-01-11T08:31:00Z">
          <w:pPr/>
        </w:pPrChange>
      </w:pPr>
      <w:ins w:id="83" w:author="Patrick Fischlhammer" w:date="2025-01-11T09:30:00Z" w16du:dateUtc="2025-01-11T08:30:00Z">
        <w:r>
          <w:t>System zeigt die Details der bestehenden Reservierung an.</w:t>
        </w:r>
      </w:ins>
    </w:p>
    <w:p w14:paraId="2C30033A" w14:textId="77777777" w:rsidR="00AA70AB" w:rsidRDefault="00AA70AB" w:rsidP="00AA70AB">
      <w:pPr>
        <w:pStyle w:val="Listenabsatz"/>
        <w:numPr>
          <w:ilvl w:val="0"/>
          <w:numId w:val="11"/>
        </w:numPr>
        <w:ind w:left="1418" w:hanging="709"/>
        <w:rPr>
          <w:ins w:id="84" w:author="Patrick Fischlhammer" w:date="2025-01-11T09:30:00Z" w16du:dateUtc="2025-01-11T08:30:00Z"/>
        </w:rPr>
        <w:pPrChange w:id="85" w:author="Patrick Fischlhammer" w:date="2025-01-11T09:33:00Z" w16du:dateUtc="2025-01-11T08:33:00Z">
          <w:pPr/>
        </w:pPrChange>
      </w:pPr>
      <w:ins w:id="86" w:author="Patrick Fischlhammer" w:date="2025-01-11T09:30:00Z" w16du:dateUtc="2025-01-11T08:30:00Z">
        <w:r>
          <w:t>Benutzer:in ändert die gewünschten Daten (Datum, Uhrzeit, Personenanzahl, Zusatzwünsche).</w:t>
        </w:r>
      </w:ins>
    </w:p>
    <w:p w14:paraId="48F89938" w14:textId="77777777" w:rsidR="00AA70AB" w:rsidRDefault="00AA70AB" w:rsidP="00AA70AB">
      <w:pPr>
        <w:pStyle w:val="Listenabsatz"/>
        <w:numPr>
          <w:ilvl w:val="0"/>
          <w:numId w:val="11"/>
        </w:numPr>
        <w:rPr>
          <w:ins w:id="87" w:author="Patrick Fischlhammer" w:date="2025-01-11T09:30:00Z" w16du:dateUtc="2025-01-11T08:30:00Z"/>
        </w:rPr>
        <w:pPrChange w:id="88" w:author="Patrick Fischlhammer" w:date="2025-01-11T09:31:00Z" w16du:dateUtc="2025-01-11T08:31:00Z">
          <w:pPr/>
        </w:pPrChange>
      </w:pPr>
      <w:ins w:id="89" w:author="Patrick Fischlhammer" w:date="2025-01-11T09:30:00Z" w16du:dateUtc="2025-01-11T08:30:00Z">
        <w:r>
          <w:t>System prüft die Verfügbarkeit für die neuen Daten.</w:t>
        </w:r>
      </w:ins>
    </w:p>
    <w:p w14:paraId="041AC852" w14:textId="77777777" w:rsidR="00AA70AB" w:rsidRDefault="00AA70AB" w:rsidP="00AA70AB">
      <w:pPr>
        <w:pStyle w:val="Listenabsatz"/>
        <w:numPr>
          <w:ilvl w:val="0"/>
          <w:numId w:val="11"/>
        </w:numPr>
        <w:rPr>
          <w:ins w:id="90" w:author="Patrick Fischlhammer" w:date="2025-01-11T09:35:00Z" w16du:dateUtc="2025-01-11T08:35:00Z"/>
        </w:rPr>
      </w:pPr>
      <w:ins w:id="91" w:author="Patrick Fischlhammer" w:date="2025-01-11T09:30:00Z" w16du:dateUtc="2025-01-11T08:30:00Z">
        <w:r>
          <w:t>Reservierung wird aktualisiert, sofern keine Konflikte bestehen.</w:t>
        </w:r>
      </w:ins>
    </w:p>
    <w:p w14:paraId="6D0BA4E3" w14:textId="51BBC7CA" w:rsidR="008F1607" w:rsidRDefault="008F1607" w:rsidP="008F1607">
      <w:pPr>
        <w:pStyle w:val="Listenabsatz"/>
        <w:numPr>
          <w:ilvl w:val="0"/>
          <w:numId w:val="11"/>
        </w:numPr>
        <w:ind w:left="1418" w:hanging="709"/>
        <w:rPr>
          <w:ins w:id="92" w:author="Patrick Fischlhammer" w:date="2025-01-11T09:31:00Z" w16du:dateUtc="2025-01-11T08:31:00Z"/>
        </w:rPr>
        <w:pPrChange w:id="93" w:author="Patrick Fischlhammer" w:date="2025-01-11T09:35:00Z" w16du:dateUtc="2025-01-11T08:35:00Z">
          <w:pPr>
            <w:pStyle w:val="Listenabsatz"/>
            <w:numPr>
              <w:numId w:val="11"/>
            </w:numPr>
            <w:ind w:left="705"/>
          </w:pPr>
        </w:pPrChange>
      </w:pPr>
      <w:ins w:id="94" w:author="Patrick Fischlhammer" w:date="2025-01-11T09:35:00Z" w16du:dateUtc="2025-01-11T08:35:00Z">
        <w:r>
          <w:t>Bestätigung der Änderung wird an den angegebenen Kontakt (Telefonnummer und/oder E-Mail) gesendet</w:t>
        </w:r>
      </w:ins>
    </w:p>
    <w:p w14:paraId="09600C56" w14:textId="2F32CB1E" w:rsidR="00A931FD" w:rsidDel="00AA70AB" w:rsidRDefault="00A931FD" w:rsidP="00AA70AB">
      <w:pPr>
        <w:pStyle w:val="Listenabsatz"/>
        <w:numPr>
          <w:ilvl w:val="0"/>
          <w:numId w:val="11"/>
        </w:numPr>
        <w:rPr>
          <w:del w:id="95" w:author="Patrick Fischlhammer" w:date="2025-01-11T09:30:00Z" w16du:dateUtc="2025-01-11T08:30:00Z"/>
        </w:rPr>
        <w:pPrChange w:id="96" w:author="Patrick Fischlhammer" w:date="2025-01-11T09:34:00Z" w16du:dateUtc="2025-01-11T08:34:00Z">
          <w:pPr/>
        </w:pPrChange>
      </w:pPr>
      <w:del w:id="97" w:author="Patrick Fischlhammer" w:date="2025-01-11T09:30:00Z" w16du:dateUtc="2025-01-11T08:30:00Z">
        <w:r w:rsidRPr="00A931FD" w:rsidDel="00AA70AB">
          <w:delText>Benutzer:in wählt die Option, einen neuen Termin zu erfassen</w:delText>
        </w:r>
      </w:del>
    </w:p>
    <w:p w14:paraId="3F794F72" w14:textId="77777777" w:rsidR="00AA70AB" w:rsidRPr="00A931FD" w:rsidRDefault="00AA70AB" w:rsidP="00AA70AB">
      <w:pPr>
        <w:pStyle w:val="Listenabsatz"/>
        <w:rPr>
          <w:ins w:id="98" w:author="Patrick Fischlhammer" w:date="2025-01-11T09:30:00Z" w16du:dateUtc="2025-01-11T08:30:00Z"/>
        </w:rPr>
        <w:pPrChange w:id="99" w:author="Patrick Fischlhammer" w:date="2025-01-11T09:34:00Z" w16du:dateUtc="2025-01-11T08:34:00Z">
          <w:pPr>
            <w:numPr>
              <w:numId w:val="2"/>
            </w:numPr>
            <w:ind w:left="705"/>
          </w:pPr>
        </w:pPrChange>
      </w:pPr>
    </w:p>
    <w:p w14:paraId="44C5FC62" w14:textId="0B95B11C" w:rsidR="00A931FD" w:rsidRPr="00A931FD" w:rsidDel="00AA70AB" w:rsidRDefault="00A931FD" w:rsidP="00A931FD">
      <w:pPr>
        <w:numPr>
          <w:ilvl w:val="0"/>
          <w:numId w:val="2"/>
        </w:numPr>
        <w:rPr>
          <w:del w:id="100" w:author="Patrick Fischlhammer" w:date="2025-01-11T09:30:00Z" w16du:dateUtc="2025-01-11T08:30:00Z"/>
        </w:rPr>
      </w:pPr>
      <w:del w:id="101" w:author="Patrick Fischlhammer" w:date="2025-01-11T09:30:00Z" w16du:dateUtc="2025-01-11T08:30:00Z">
        <w:r w:rsidRPr="00A931FD" w:rsidDel="00AA70AB">
          <w:delText>System erzeugt neuen Termin und zeigt Benutzer:in Eingabeformular an</w:delText>
        </w:r>
      </w:del>
    </w:p>
    <w:p w14:paraId="7A701DD4" w14:textId="1C2E6AFB" w:rsidR="00A931FD" w:rsidRPr="00A931FD" w:rsidDel="00AA70AB" w:rsidRDefault="00A931FD" w:rsidP="00A931FD">
      <w:pPr>
        <w:numPr>
          <w:ilvl w:val="0"/>
          <w:numId w:val="2"/>
        </w:numPr>
        <w:rPr>
          <w:del w:id="102" w:author="Patrick Fischlhammer" w:date="2025-01-11T09:30:00Z" w16du:dateUtc="2025-01-11T08:30:00Z"/>
        </w:rPr>
      </w:pPr>
      <w:del w:id="103" w:author="Patrick Fischlhammer" w:date="2025-01-11T09:30:00Z" w16du:dateUtc="2025-01-11T08:30:00Z">
        <w:r w:rsidRPr="00A931FD" w:rsidDel="00AA70AB">
          <w:delText>Benutzer:in definiert die Terminart und gibt Daten des neuen Termins (Betreff, Zeit, Ort, Beginn, Ende, Teilnehmer:innen, etc.) ein</w:delText>
        </w:r>
      </w:del>
    </w:p>
    <w:p w14:paraId="3A35533D" w14:textId="71959152" w:rsidR="00A931FD" w:rsidRPr="00A931FD" w:rsidDel="00AA70AB" w:rsidRDefault="00A931FD" w:rsidP="00A931FD">
      <w:pPr>
        <w:numPr>
          <w:ilvl w:val="0"/>
          <w:numId w:val="2"/>
        </w:numPr>
        <w:rPr>
          <w:del w:id="104" w:author="Patrick Fischlhammer" w:date="2025-01-11T09:30:00Z" w16du:dateUtc="2025-01-11T08:30:00Z"/>
        </w:rPr>
      </w:pPr>
      <w:del w:id="105" w:author="Patrick Fischlhammer" w:date="2025-01-11T09:30:00Z" w16du:dateUtc="2025-01-11T08:30:00Z">
        <w:r w:rsidRPr="00A931FD" w:rsidDel="00AA70AB">
          <w:delText>Benutzer:in ist berechtigt, für alle Teilnehmer:innen den Termin einzutragen</w:delText>
        </w:r>
      </w:del>
    </w:p>
    <w:p w14:paraId="2AC72381" w14:textId="79926F9C" w:rsidR="00A931FD" w:rsidRPr="00A931FD" w:rsidDel="00AA70AB" w:rsidRDefault="00A931FD" w:rsidP="00A931FD">
      <w:pPr>
        <w:numPr>
          <w:ilvl w:val="0"/>
          <w:numId w:val="2"/>
        </w:numPr>
        <w:rPr>
          <w:del w:id="106" w:author="Patrick Fischlhammer" w:date="2025-01-11T09:30:00Z" w16du:dateUtc="2025-01-11T08:30:00Z"/>
        </w:rPr>
      </w:pPr>
      <w:del w:id="107" w:author="Patrick Fischlhammer" w:date="2025-01-11T09:30:00Z" w16du:dateUtc="2025-01-11T08:30:00Z">
        <w:r w:rsidRPr="00A931FD" w:rsidDel="00AA70AB">
          <w:delText>Termin führt bei keinem Teilnehmer:in zu Kollisionen und wird gespeichert</w:delText>
        </w:r>
      </w:del>
    </w:p>
    <w:p w14:paraId="34A9C542" w14:textId="3CD99DFC" w:rsidR="00A931FD" w:rsidRPr="00A931FD" w:rsidDel="00AA70AB" w:rsidRDefault="00A931FD" w:rsidP="00A931FD">
      <w:pPr>
        <w:numPr>
          <w:ilvl w:val="0"/>
          <w:numId w:val="2"/>
        </w:numPr>
        <w:rPr>
          <w:del w:id="108" w:author="Patrick Fischlhammer" w:date="2025-01-11T09:30:00Z" w16du:dateUtc="2025-01-11T08:30:00Z"/>
        </w:rPr>
      </w:pPr>
      <w:del w:id="109" w:author="Patrick Fischlhammer" w:date="2025-01-11T09:30:00Z" w16du:dateUtc="2025-01-11T08:30:00Z">
        <w:r w:rsidRPr="00A931FD" w:rsidDel="00AA70AB">
          <w:delText>Alle Teilnehmer:innen (ausgenommen der/die Benutzer:in, wenn dieser/e auch Teilnehmer:in ist) werden gemäß ihrer bevorzugten Benachrichtigungsart verständigt.</w:delText>
        </w:r>
      </w:del>
    </w:p>
    <w:p w14:paraId="7001540F" w14:textId="1158BABD" w:rsidR="00A931FD" w:rsidRPr="00A931FD" w:rsidDel="00AA70AB" w:rsidRDefault="00A931FD" w:rsidP="00A931FD">
      <w:pPr>
        <w:rPr>
          <w:del w:id="110" w:author="Patrick Fischlhammer" w:date="2025-01-11T09:30:00Z" w16du:dateUtc="2025-01-11T08:30:00Z"/>
        </w:rPr>
      </w:pPr>
      <w:del w:id="111" w:author="Patrick Fischlhammer" w:date="2025-01-11T09:30:00Z" w16du:dateUtc="2025-01-11T08:30:00Z">
        <w:r w:rsidRPr="00A931FD" w:rsidDel="00AA70AB">
          <w:delText>( &lt;&lt;include&gt;&gt; UC 5 Teilnehmer:in verständigen)</w:delText>
        </w:r>
      </w:del>
    </w:p>
    <w:p w14:paraId="7E02B08B" w14:textId="787FA9DD" w:rsidR="00A931FD" w:rsidRPr="00A931FD" w:rsidDel="00AA70AB" w:rsidRDefault="00A931FD" w:rsidP="00A931FD">
      <w:pPr>
        <w:numPr>
          <w:ilvl w:val="0"/>
          <w:numId w:val="2"/>
        </w:numPr>
        <w:rPr>
          <w:del w:id="112" w:author="Patrick Fischlhammer" w:date="2025-01-11T09:30:00Z" w16du:dateUtc="2025-01-11T08:30:00Z"/>
        </w:rPr>
      </w:pPr>
      <w:del w:id="113" w:author="Patrick Fischlhammer" w:date="2025-01-11T09:30:00Z" w16du:dateUtc="2025-01-11T08:30:00Z">
        <w:r w:rsidRPr="00A931FD" w:rsidDel="00AA70AB">
          <w:delText>Alle geöffneten Kalender der Teilnehmer:innen werden aktualisiert (&lt;&lt;include&gt;&gt; UC 9 Kalender aktualisierten)</w:delText>
        </w:r>
      </w:del>
    </w:p>
    <w:p w14:paraId="483BB051" w14:textId="77777777" w:rsidR="00A931FD" w:rsidRPr="00A931FD" w:rsidRDefault="00A931FD" w:rsidP="00A931FD">
      <w:pPr>
        <w:rPr>
          <w:b/>
        </w:rPr>
      </w:pPr>
      <w:r w:rsidRPr="00A931FD">
        <w:rPr>
          <w:b/>
        </w:rPr>
        <w:t>Alternativ- oder Fehlerabläufe</w:t>
      </w:r>
    </w:p>
    <w:p w14:paraId="3E86F88C" w14:textId="2495D833" w:rsidR="00042ABC" w:rsidRDefault="00042ABC" w:rsidP="00042ABC">
      <w:pPr>
        <w:rPr>
          <w:ins w:id="114" w:author="Patrick Fischlhammer" w:date="2025-01-11T09:36:00Z" w16du:dateUtc="2025-01-11T08:36:00Z"/>
        </w:rPr>
      </w:pPr>
      <w:ins w:id="115" w:author="Patrick Fischlhammer" w:date="2025-01-11T09:36:00Z" w16du:dateUtc="2025-01-11T08:36:00Z">
        <w:r>
          <w:t xml:space="preserve"> 4 af. </w:t>
        </w:r>
        <w:r>
          <w:t>Die neuen Reservierungsdaten führen zu einem Konflikt (z.B. keine Tische verfügbar).</w:t>
        </w:r>
      </w:ins>
    </w:p>
    <w:p w14:paraId="5AF9DACA" w14:textId="77777777" w:rsidR="00042ABC" w:rsidRDefault="00042ABC" w:rsidP="00042ABC">
      <w:pPr>
        <w:pStyle w:val="Listenabsatz"/>
        <w:numPr>
          <w:ilvl w:val="0"/>
          <w:numId w:val="13"/>
        </w:numPr>
        <w:rPr>
          <w:ins w:id="116" w:author="Patrick Fischlhammer" w:date="2025-01-11T09:36:00Z" w16du:dateUtc="2025-01-11T08:36:00Z"/>
        </w:rPr>
        <w:pPrChange w:id="117" w:author="Patrick Fischlhammer" w:date="2025-01-11T09:37:00Z" w16du:dateUtc="2025-01-11T08:37:00Z">
          <w:pPr/>
        </w:pPrChange>
      </w:pPr>
      <w:ins w:id="118" w:author="Patrick Fischlhammer" w:date="2025-01-11T09:36:00Z" w16du:dateUtc="2025-01-11T08:36:00Z">
        <w:r>
          <w:t>System schlägt alternative Optionen vor (andere Zeit, andere Konfiguration).</w:t>
        </w:r>
      </w:ins>
    </w:p>
    <w:p w14:paraId="3E4B5F9C" w14:textId="77777777" w:rsidR="00042ABC" w:rsidRDefault="00042ABC" w:rsidP="00042ABC">
      <w:pPr>
        <w:pStyle w:val="Listenabsatz"/>
        <w:numPr>
          <w:ilvl w:val="0"/>
          <w:numId w:val="13"/>
        </w:numPr>
        <w:ind w:left="1418" w:hanging="709"/>
        <w:rPr>
          <w:ins w:id="119" w:author="Patrick Fischlhammer" w:date="2025-01-11T09:36:00Z" w16du:dateUtc="2025-01-11T08:36:00Z"/>
        </w:rPr>
        <w:pPrChange w:id="120" w:author="Patrick Fischlhammer" w:date="2025-01-11T09:37:00Z" w16du:dateUtc="2025-01-11T08:37:00Z">
          <w:pPr/>
        </w:pPrChange>
      </w:pPr>
      <w:ins w:id="121" w:author="Patrick Fischlhammer" w:date="2025-01-11T09:36:00Z" w16du:dateUtc="2025-01-11T08:36:00Z">
        <w:r>
          <w:t>5.af. Änderung kann nicht durchgeführt werden, da die Reservierung storniert oder nicht verfügbar ist.</w:t>
        </w:r>
      </w:ins>
    </w:p>
    <w:p w14:paraId="6C9FB08C" w14:textId="77777777" w:rsidR="00042ABC" w:rsidRDefault="00042ABC" w:rsidP="00042ABC">
      <w:pPr>
        <w:pStyle w:val="Listenabsatz"/>
        <w:numPr>
          <w:ilvl w:val="0"/>
          <w:numId w:val="13"/>
        </w:numPr>
        <w:rPr>
          <w:ins w:id="122" w:author="Patrick Fischlhammer" w:date="2025-01-11T09:36:00Z" w16du:dateUtc="2025-01-11T08:36:00Z"/>
        </w:rPr>
        <w:pPrChange w:id="123" w:author="Patrick Fischlhammer" w:date="2025-01-11T09:37:00Z" w16du:dateUtc="2025-01-11T08:37:00Z">
          <w:pPr/>
        </w:pPrChange>
      </w:pPr>
      <w:ins w:id="124" w:author="Patrick Fischlhammer" w:date="2025-01-11T09:36:00Z" w16du:dateUtc="2025-01-11T08:36:00Z">
        <w:r>
          <w:t>System informiert Benutzer:in über den Fehler.</w:t>
        </w:r>
      </w:ins>
    </w:p>
    <w:p w14:paraId="34E7FBF4" w14:textId="6ED8A968" w:rsidR="00A931FD" w:rsidRPr="00A931FD" w:rsidDel="00042ABC" w:rsidRDefault="00A931FD" w:rsidP="00567F56">
      <w:pPr>
        <w:ind w:left="705"/>
        <w:rPr>
          <w:del w:id="125" w:author="Patrick Fischlhammer" w:date="2025-01-11T09:36:00Z" w16du:dateUtc="2025-01-11T08:36:00Z"/>
        </w:rPr>
        <w:pPrChange w:id="126" w:author="Patrick Fischlhammer" w:date="2025-01-11T09:40:00Z" w16du:dateUtc="2025-01-11T08:40:00Z">
          <w:pPr>
            <w:numPr>
              <w:numId w:val="3"/>
            </w:numPr>
            <w:ind w:left="705"/>
          </w:pPr>
        </w:pPrChange>
      </w:pPr>
      <w:del w:id="127" w:author="Patrick Fischlhammer" w:date="2025-01-11T09:36:00Z" w16du:dateUtc="2025-01-11T08:36:00Z">
        <w:r w:rsidRPr="00A931FD" w:rsidDel="00042ABC">
          <w:delText>4.af. Benutzer:in ist für mindestens eine/n Teilnehmer:in nicht berechtigt, den Termin in ihrem/seinem Kalender zu erfassen.</w:delText>
        </w:r>
      </w:del>
    </w:p>
    <w:p w14:paraId="42B98207" w14:textId="42DFD1F9" w:rsidR="00A931FD" w:rsidRPr="00A931FD" w:rsidDel="00042ABC" w:rsidRDefault="00A931FD" w:rsidP="00567F56">
      <w:pPr>
        <w:ind w:left="705"/>
        <w:rPr>
          <w:del w:id="128" w:author="Patrick Fischlhammer" w:date="2025-01-11T09:36:00Z" w16du:dateUtc="2025-01-11T08:36:00Z"/>
        </w:rPr>
        <w:pPrChange w:id="129" w:author="Patrick Fischlhammer" w:date="2025-01-11T09:40:00Z" w16du:dateUtc="2025-01-11T08:40:00Z">
          <w:pPr>
            <w:numPr>
              <w:numId w:val="3"/>
            </w:numPr>
            <w:ind w:left="705"/>
          </w:pPr>
        </w:pPrChange>
      </w:pPr>
      <w:del w:id="130" w:author="Patrick Fischlhammer" w:date="2025-01-11T09:36:00Z" w16du:dateUtc="2025-01-11T08:36:00Z">
        <w:r w:rsidRPr="00A931FD" w:rsidDel="00042ABC">
          <w:delText>5.af. Analog zu 5</w:delText>
        </w:r>
      </w:del>
    </w:p>
    <w:p w14:paraId="61BE1DD5" w14:textId="1A650981" w:rsidR="00A931FD" w:rsidRPr="00A931FD" w:rsidDel="00042ABC" w:rsidRDefault="00A931FD" w:rsidP="00567F56">
      <w:pPr>
        <w:ind w:left="705"/>
        <w:rPr>
          <w:del w:id="131" w:author="Patrick Fischlhammer" w:date="2025-01-11T09:36:00Z" w16du:dateUtc="2025-01-11T08:36:00Z"/>
        </w:rPr>
        <w:pPrChange w:id="132" w:author="Patrick Fischlhammer" w:date="2025-01-11T09:40:00Z" w16du:dateUtc="2025-01-11T08:40:00Z">
          <w:pPr>
            <w:numPr>
              <w:numId w:val="3"/>
            </w:numPr>
            <w:ind w:left="705"/>
          </w:pPr>
        </w:pPrChange>
      </w:pPr>
      <w:del w:id="133" w:author="Patrick Fischlhammer" w:date="2025-01-11T09:36:00Z" w16du:dateUtc="2025-01-11T08:36:00Z">
        <w:r w:rsidRPr="00A931FD" w:rsidDel="00042ABC">
          <w:delText>6.af. Analog zu 6, wobei jene Teilnehmer:innen, deren Kalender nicht änderbar waren, zusätzlich davon informiert werden, dass es durch fehlende Berechtigungen nicht möglich war, ihren Terminkalender zu verändern.</w:delText>
        </w:r>
      </w:del>
    </w:p>
    <w:p w14:paraId="558B65AB" w14:textId="312A4ADE" w:rsidR="00A931FD" w:rsidRPr="00A931FD" w:rsidRDefault="00A931FD" w:rsidP="00567F56">
      <w:pPr>
        <w:ind w:left="705"/>
        <w:pPrChange w:id="134" w:author="Patrick Fischlhammer" w:date="2025-01-11T09:40:00Z" w16du:dateUtc="2025-01-11T08:40:00Z">
          <w:pPr>
            <w:numPr>
              <w:numId w:val="3"/>
            </w:numPr>
            <w:ind w:left="705"/>
          </w:pPr>
        </w:pPrChange>
      </w:pPr>
      <w:del w:id="135" w:author="Patrick Fischlhammer" w:date="2025-01-11T09:36:00Z" w16du:dateUtc="2025-01-11T08:36:00Z">
        <w:r w:rsidRPr="00A931FD" w:rsidDel="00042ABC">
          <w:delText>7.af. Alle geöffneten Kalender von jenen Teilnehmer:innen werden aktualisiert, für die eine Berechtigung zur Änderung des Kalenders vorliegt.</w:delText>
        </w:r>
      </w:del>
    </w:p>
    <w:p w14:paraId="5FC84389" w14:textId="77777777" w:rsidR="00A931FD" w:rsidRPr="00A931FD" w:rsidRDefault="00A931FD" w:rsidP="00A931FD">
      <w:pPr>
        <w:rPr>
          <w:b/>
        </w:rPr>
      </w:pPr>
      <w:r w:rsidRPr="00A931FD">
        <w:rPr>
          <w:b/>
        </w:rPr>
        <w:t>Spezielle Anforderungen</w:t>
      </w:r>
    </w:p>
    <w:p w14:paraId="09C90CC9" w14:textId="77777777" w:rsidR="00567F56" w:rsidRDefault="00567F56" w:rsidP="00567F56">
      <w:pPr>
        <w:pStyle w:val="Listenabsatz"/>
        <w:numPr>
          <w:ilvl w:val="0"/>
          <w:numId w:val="15"/>
        </w:numPr>
        <w:ind w:left="1134"/>
        <w:rPr>
          <w:ins w:id="136" w:author="Patrick Fischlhammer" w:date="2025-01-11T09:39:00Z" w16du:dateUtc="2025-01-11T08:39:00Z"/>
        </w:rPr>
        <w:pPrChange w:id="137" w:author="Patrick Fischlhammer" w:date="2025-01-11T09:40:00Z" w16du:dateUtc="2025-01-11T08:40:00Z">
          <w:pPr>
            <w:pStyle w:val="Listenabsatz"/>
            <w:numPr>
              <w:numId w:val="15"/>
            </w:numPr>
            <w:ind w:left="1440" w:hanging="360"/>
          </w:pPr>
        </w:pPrChange>
      </w:pPr>
      <w:ins w:id="138" w:author="Patrick Fischlhammer" w:date="2025-01-11T09:38:00Z" w16du:dateUtc="2025-01-11T08:38:00Z">
        <w:r>
          <w:t>Änderungen müssen innerhalb von 10 Sekunden bestätigt oder abgelehnt werden</w:t>
        </w:r>
      </w:ins>
    </w:p>
    <w:p w14:paraId="110EDCB5" w14:textId="3FF8AC84" w:rsidR="00567F56" w:rsidRDefault="00567F56" w:rsidP="00567F56">
      <w:pPr>
        <w:pStyle w:val="Listenabsatz"/>
        <w:numPr>
          <w:ilvl w:val="0"/>
          <w:numId w:val="15"/>
        </w:numPr>
        <w:ind w:left="1134"/>
        <w:rPr>
          <w:ins w:id="139" w:author="Patrick Fischlhammer" w:date="2025-01-11T09:38:00Z" w16du:dateUtc="2025-01-11T08:38:00Z"/>
        </w:rPr>
        <w:pPrChange w:id="140" w:author="Patrick Fischlhammer" w:date="2025-01-11T09:40:00Z" w16du:dateUtc="2025-01-11T08:40:00Z">
          <w:pPr>
            <w:pStyle w:val="Listenabsatz"/>
          </w:pPr>
        </w:pPrChange>
      </w:pPr>
      <w:ins w:id="141" w:author="Patrick Fischlhammer" w:date="2025-01-11T09:39:00Z" w16du:dateUtc="2025-01-11T08:39:00Z">
        <w:r>
          <w:t>Das System protokolliert alle erfolgreichen und abgelehnten Änderungen.</w:t>
        </w:r>
      </w:ins>
    </w:p>
    <w:p w14:paraId="20D3C69F" w14:textId="5A5E96CC" w:rsidR="00A931FD" w:rsidDel="00567F56" w:rsidRDefault="00A931FD" w:rsidP="00567F56">
      <w:pPr>
        <w:rPr>
          <w:del w:id="142" w:author="Patrick Fischlhammer" w:date="2025-01-11T09:38:00Z" w16du:dateUtc="2025-01-11T08:38:00Z"/>
        </w:rPr>
        <w:pPrChange w:id="143" w:author="Patrick Fischlhammer" w:date="2025-01-11T09:39:00Z" w16du:dateUtc="2025-01-11T08:39:00Z">
          <w:pPr/>
        </w:pPrChange>
      </w:pPr>
      <w:del w:id="144" w:author="Patrick Fischlhammer" w:date="2025-01-11T09:38:00Z" w16du:dateUtc="2025-01-11T08:38:00Z">
        <w:r w:rsidRPr="00A931FD" w:rsidDel="00567F56">
          <w:delText>Antwortzeit bei der Kollisionsprüfung der Termine anderer Teilnehmer:innen innerhalb von 15 Sekunden in 90% der Fälle</w:delText>
        </w:r>
      </w:del>
    </w:p>
    <w:p w14:paraId="7EDEDEBE" w14:textId="77777777" w:rsidR="00567F56" w:rsidRPr="00A931FD" w:rsidRDefault="00567F56" w:rsidP="00567F56">
      <w:pPr>
        <w:rPr>
          <w:ins w:id="145" w:author="Patrick Fischlhammer" w:date="2025-01-11T09:38:00Z" w16du:dateUtc="2025-01-11T08:38:00Z"/>
        </w:rPr>
        <w:pPrChange w:id="146" w:author="Patrick Fischlhammer" w:date="2025-01-11T09:39:00Z" w16du:dateUtc="2025-01-11T08:39:00Z">
          <w:pPr>
            <w:numPr>
              <w:numId w:val="4"/>
            </w:numPr>
            <w:ind w:left="705"/>
          </w:pPr>
        </w:pPrChange>
      </w:pPr>
    </w:p>
    <w:p w14:paraId="77779228" w14:textId="5B0118AD" w:rsidR="00A931FD" w:rsidRPr="00A931FD" w:rsidDel="00567F56" w:rsidRDefault="00A931FD" w:rsidP="00A931FD">
      <w:pPr>
        <w:numPr>
          <w:ilvl w:val="0"/>
          <w:numId w:val="4"/>
        </w:numPr>
        <w:rPr>
          <w:del w:id="147" w:author="Patrick Fischlhammer" w:date="2025-01-11T09:38:00Z" w16du:dateUtc="2025-01-11T08:38:00Z"/>
        </w:rPr>
      </w:pPr>
      <w:del w:id="148" w:author="Patrick Fischlhammer" w:date="2025-01-11T09:38:00Z" w16du:dateUtc="2025-01-11T08:38:00Z">
        <w:r w:rsidRPr="00A931FD" w:rsidDel="00567F56">
          <w:delText>Aktualisierung betroffener Kalender innerhalb von 30 Sekunden in 70% der Fälle</w:delText>
        </w:r>
      </w:del>
    </w:p>
    <w:p w14:paraId="412F04EA" w14:textId="77777777" w:rsidR="00A931FD" w:rsidRPr="00A931FD" w:rsidRDefault="00A931FD" w:rsidP="00A931FD">
      <w:r w:rsidRPr="00A931FD">
        <w:rPr>
          <w:b/>
        </w:rPr>
        <w:t>Häufigkeit des Auftretens</w:t>
      </w:r>
    </w:p>
    <w:p w14:paraId="3DC02C9C" w14:textId="32767495" w:rsidR="00567F56" w:rsidRDefault="00567F56" w:rsidP="00567F56">
      <w:pPr>
        <w:pStyle w:val="Listenabsatz"/>
        <w:numPr>
          <w:ilvl w:val="0"/>
          <w:numId w:val="16"/>
        </w:numPr>
        <w:ind w:left="1134"/>
        <w:rPr>
          <w:ins w:id="149" w:author="Patrick Fischlhammer" w:date="2025-01-11T09:39:00Z" w16du:dateUtc="2025-01-11T08:39:00Z"/>
        </w:rPr>
        <w:pPrChange w:id="150" w:author="Patrick Fischlhammer" w:date="2025-01-11T09:40:00Z" w16du:dateUtc="2025-01-11T08:40:00Z">
          <w:pPr>
            <w:ind w:left="705"/>
          </w:pPr>
        </w:pPrChange>
      </w:pPr>
      <w:ins w:id="151" w:author="Patrick Fischlhammer" w:date="2025-01-11T09:40:00Z" w16du:dateUtc="2025-01-11T08:40:00Z">
        <w:r w:rsidRPr="00567F56">
          <w:t>Regelmäßig, abhängig von der Anzahl der Reservierungen</w:t>
        </w:r>
      </w:ins>
    </w:p>
    <w:p w14:paraId="43DC4C90" w14:textId="65644E4F" w:rsidR="00A931FD" w:rsidDel="00567F56" w:rsidRDefault="00A931FD" w:rsidP="00567F56">
      <w:pPr>
        <w:ind w:left="705"/>
        <w:rPr>
          <w:del w:id="152" w:author="Patrick Fischlhammer" w:date="2025-01-11T09:39:00Z" w16du:dateUtc="2025-01-11T08:39:00Z"/>
        </w:rPr>
        <w:pPrChange w:id="153" w:author="Patrick Fischlhammer" w:date="2025-01-11T09:39:00Z" w16du:dateUtc="2025-01-11T08:39:00Z">
          <w:pPr/>
        </w:pPrChange>
      </w:pPr>
      <w:del w:id="154" w:author="Patrick Fischlhammer" w:date="2025-01-11T09:39:00Z" w16du:dateUtc="2025-01-11T08:39:00Z">
        <w:r w:rsidRPr="00A931FD" w:rsidDel="00567F56">
          <w:delText>Beinahe laufend</w:delText>
        </w:r>
      </w:del>
    </w:p>
    <w:p w14:paraId="663BE50C" w14:textId="77777777" w:rsidR="00567F56" w:rsidRPr="00A931FD" w:rsidRDefault="00567F56" w:rsidP="00567F56">
      <w:pPr>
        <w:ind w:left="705"/>
        <w:rPr>
          <w:ins w:id="155" w:author="Patrick Fischlhammer" w:date="2025-01-11T09:39:00Z" w16du:dateUtc="2025-01-11T08:39:00Z"/>
        </w:rPr>
        <w:pPrChange w:id="156" w:author="Patrick Fischlhammer" w:date="2025-01-11T09:39:00Z" w16du:dateUtc="2025-01-11T08:39:00Z">
          <w:pPr>
            <w:numPr>
              <w:numId w:val="4"/>
            </w:numPr>
            <w:ind w:left="705"/>
          </w:pPr>
        </w:pPrChange>
      </w:pPr>
    </w:p>
    <w:p w14:paraId="75721C0E" w14:textId="77777777" w:rsidR="00A931FD" w:rsidRPr="00A931FD" w:rsidRDefault="00A931FD" w:rsidP="00A931FD">
      <w:r w:rsidRPr="00A931FD">
        <w:rPr>
          <w:b/>
        </w:rPr>
        <w:t>Status</w:t>
      </w:r>
    </w:p>
    <w:p w14:paraId="35AB4CEF" w14:textId="77777777" w:rsidR="00A931FD" w:rsidRPr="00A931FD" w:rsidRDefault="00A931FD" w:rsidP="00A931FD">
      <w:pPr>
        <w:numPr>
          <w:ilvl w:val="0"/>
          <w:numId w:val="4"/>
        </w:numPr>
      </w:pPr>
      <w:r w:rsidRPr="00A931FD">
        <w:t>In Review</w:t>
      </w:r>
    </w:p>
    <w:p w14:paraId="07B32C71" w14:textId="77777777" w:rsidR="00A931FD" w:rsidRPr="00A931FD" w:rsidRDefault="00A931FD" w:rsidP="00A931FD">
      <w:pPr>
        <w:rPr>
          <w:b/>
        </w:rPr>
      </w:pPr>
      <w:r w:rsidRPr="00A931FD">
        <w:rPr>
          <w:b/>
        </w:rPr>
        <w:t>Offene Fragen</w:t>
      </w:r>
    </w:p>
    <w:p w14:paraId="5C1CA42B" w14:textId="77777777" w:rsidR="006842F3" w:rsidRDefault="006842F3" w:rsidP="006842F3">
      <w:pPr>
        <w:pStyle w:val="Listenabsatz"/>
        <w:numPr>
          <w:ilvl w:val="0"/>
          <w:numId w:val="16"/>
        </w:numPr>
        <w:rPr>
          <w:ins w:id="157" w:author="Patrick Fischlhammer" w:date="2025-01-11T09:41:00Z" w16du:dateUtc="2025-01-11T08:41:00Z"/>
        </w:rPr>
      </w:pPr>
      <w:ins w:id="158" w:author="Patrick Fischlhammer" w:date="2025-01-11T09:41:00Z" w16du:dateUtc="2025-01-11T08:41:00Z">
        <w:r>
          <w:t>Wie sollen Benutzer:innen über alternative Optionen informiert werden?</w:t>
        </w:r>
      </w:ins>
    </w:p>
    <w:p w14:paraId="04076266" w14:textId="19E61053" w:rsidR="006842F3" w:rsidRDefault="006842F3" w:rsidP="006842F3">
      <w:pPr>
        <w:pStyle w:val="Listenabsatz"/>
        <w:numPr>
          <w:ilvl w:val="0"/>
          <w:numId w:val="16"/>
        </w:numPr>
        <w:rPr>
          <w:ins w:id="159" w:author="Patrick Fischlhammer" w:date="2025-01-11T09:41:00Z" w16du:dateUtc="2025-01-11T08:41:00Z"/>
        </w:rPr>
        <w:pPrChange w:id="160" w:author="Patrick Fischlhammer" w:date="2025-01-11T09:41:00Z" w16du:dateUtc="2025-01-11T08:41:00Z">
          <w:pPr/>
        </w:pPrChange>
      </w:pPr>
      <w:ins w:id="161" w:author="Patrick Fischlhammer" w:date="2025-01-11T09:41:00Z" w16du:dateUtc="2025-01-11T08:41:00Z">
        <w:r>
          <w:t>Welche spezifischen Protokolldaten sollen bei Änderungen gespeichert werden?</w:t>
        </w:r>
      </w:ins>
    </w:p>
    <w:p w14:paraId="7FBCA6B1" w14:textId="1738C5E2" w:rsidR="00A931FD" w:rsidRPr="00A931FD" w:rsidDel="006842F3" w:rsidRDefault="00A931FD" w:rsidP="006842F3">
      <w:pPr>
        <w:rPr>
          <w:del w:id="162" w:author="Patrick Fischlhammer" w:date="2025-01-11T09:41:00Z" w16du:dateUtc="2025-01-11T08:41:00Z"/>
        </w:rPr>
        <w:pPrChange w:id="163" w:author="Patrick Fischlhammer" w:date="2025-01-11T09:41:00Z" w16du:dateUtc="2025-01-11T08:41:00Z">
          <w:pPr>
            <w:numPr>
              <w:numId w:val="5"/>
            </w:numPr>
            <w:ind w:left="705"/>
          </w:pPr>
        </w:pPrChange>
      </w:pPr>
      <w:del w:id="164" w:author="Patrick Fischlhammer" w:date="2025-01-11T09:41:00Z" w16du:dateUtc="2025-01-11T08:41:00Z">
        <w:r w:rsidRPr="00A931FD" w:rsidDel="006842F3">
          <w:delText>Wie und in welcher Form werden Teilnehmer:innen informiert, bei denen aus fehlenden Berechtigungen kein Termin im Kalender eingetragen werden kann?</w:delText>
        </w:r>
      </w:del>
    </w:p>
    <w:p w14:paraId="0353C49F" w14:textId="3AA27DAB" w:rsidR="00A931FD" w:rsidRPr="00A931FD" w:rsidDel="006842F3" w:rsidRDefault="00A931FD" w:rsidP="006842F3">
      <w:pPr>
        <w:rPr>
          <w:del w:id="165" w:author="Patrick Fischlhammer" w:date="2025-01-11T09:41:00Z" w16du:dateUtc="2025-01-11T08:41:00Z"/>
        </w:rPr>
        <w:pPrChange w:id="166" w:author="Patrick Fischlhammer" w:date="2025-01-11T09:41:00Z" w16du:dateUtc="2025-01-11T08:41:00Z">
          <w:pPr>
            <w:numPr>
              <w:numId w:val="5"/>
            </w:numPr>
            <w:ind w:left="705"/>
          </w:pPr>
        </w:pPrChange>
      </w:pPr>
      <w:del w:id="167" w:author="Patrick Fischlhammer" w:date="2025-01-11T09:41:00Z" w16du:dateUtc="2025-01-11T08:41:00Z">
        <w:r w:rsidRPr="00A931FD" w:rsidDel="006842F3">
          <w:delText>Wie und in welcher Form sollen fehlende Berechtigungen protokolliert werden?</w:delText>
        </w:r>
      </w:del>
    </w:p>
    <w:p w14:paraId="78870619" w14:textId="77777777" w:rsidR="00AF4F96" w:rsidRDefault="00AF4F96" w:rsidP="006842F3"/>
    <w:sectPr w:rsidR="00AF4F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75522"/>
    <w:multiLevelType w:val="hybridMultilevel"/>
    <w:tmpl w:val="1BEEF6A8"/>
    <w:lvl w:ilvl="0" w:tplc="0C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E8462E4"/>
    <w:multiLevelType w:val="hybridMultilevel"/>
    <w:tmpl w:val="27820A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14672"/>
    <w:multiLevelType w:val="hybridMultilevel"/>
    <w:tmpl w:val="2BD636C8"/>
    <w:lvl w:ilvl="0" w:tplc="0C070001">
      <w:start w:val="1"/>
      <w:numFmt w:val="bullet"/>
      <w:lvlText w:val=""/>
      <w:lvlJc w:val="left"/>
      <w:pPr>
        <w:ind w:left="705" w:firstLine="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2B174BF4"/>
    <w:multiLevelType w:val="hybridMultilevel"/>
    <w:tmpl w:val="4C3E48CE"/>
    <w:lvl w:ilvl="0" w:tplc="0C070001">
      <w:start w:val="1"/>
      <w:numFmt w:val="bullet"/>
      <w:lvlText w:val=""/>
      <w:lvlJc w:val="left"/>
      <w:pPr>
        <w:ind w:left="705" w:firstLine="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56630"/>
    <w:multiLevelType w:val="hybridMultilevel"/>
    <w:tmpl w:val="0ECC2F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C2FCE"/>
    <w:multiLevelType w:val="hybridMultilevel"/>
    <w:tmpl w:val="6B88B652"/>
    <w:lvl w:ilvl="0" w:tplc="083E9BB0">
      <w:start w:val="1"/>
      <w:numFmt w:val="bullet"/>
      <w:lvlText w:val="-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0FA63D2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2EAE222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5083CEA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57CC8040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124C01A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E4EC0B8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B9CC7BA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7A6D6F2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3BE6235D"/>
    <w:multiLevelType w:val="hybridMultilevel"/>
    <w:tmpl w:val="A72E09E6"/>
    <w:lvl w:ilvl="0" w:tplc="27040E90">
      <w:start w:val="1"/>
      <w:numFmt w:val="decimal"/>
      <w:lvlText w:val="%1.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A0026FC">
      <w:start w:val="1"/>
      <w:numFmt w:val="lowerLetter"/>
      <w:lvlText w:val="%2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D34BECE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1D8A7F4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7A0E48A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B9CBA36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D56E8DE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DA6EBA6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766BCA8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3FBF31C0"/>
    <w:multiLevelType w:val="hybridMultilevel"/>
    <w:tmpl w:val="9028CE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20F7A"/>
    <w:multiLevelType w:val="hybridMultilevel"/>
    <w:tmpl w:val="CEC26AA6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881890"/>
    <w:multiLevelType w:val="hybridMultilevel"/>
    <w:tmpl w:val="FA6CBE9A"/>
    <w:lvl w:ilvl="0" w:tplc="28746C32">
      <w:start w:val="1"/>
      <w:numFmt w:val="bullet"/>
      <w:lvlText w:val="-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0FC9258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404AF16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35A5AFE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218DDCE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C7CAC98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DD00E47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46ABAD8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A8E6A90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61234B73"/>
    <w:multiLevelType w:val="hybridMultilevel"/>
    <w:tmpl w:val="6B9A700C"/>
    <w:lvl w:ilvl="0" w:tplc="083E9BB0">
      <w:start w:val="1"/>
      <w:numFmt w:val="bullet"/>
      <w:lvlText w:val="-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B762D3"/>
    <w:multiLevelType w:val="hybridMultilevel"/>
    <w:tmpl w:val="082E257C"/>
    <w:lvl w:ilvl="0" w:tplc="703AD84E">
      <w:start w:val="1"/>
      <w:numFmt w:val="bullet"/>
      <w:lvlText w:val="-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7A499B0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0E4D9A8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FE455CA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01C1072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ED0E8C4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0244CA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50CEE5C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FD45872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69BA4C2C"/>
    <w:multiLevelType w:val="hybridMultilevel"/>
    <w:tmpl w:val="014642C0"/>
    <w:lvl w:ilvl="0" w:tplc="2938B9B2">
      <w:start w:val="1"/>
      <w:numFmt w:val="bullet"/>
      <w:lvlText w:val="-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EEA27D4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698D0DC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08C0C7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720B58A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BFCE6FE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E6ECDF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4C4065A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488231A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76C526C1"/>
    <w:multiLevelType w:val="multilevel"/>
    <w:tmpl w:val="E22C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050B92"/>
    <w:multiLevelType w:val="hybridMultilevel"/>
    <w:tmpl w:val="4C14ED94"/>
    <w:lvl w:ilvl="0" w:tplc="27040E90">
      <w:start w:val="1"/>
      <w:numFmt w:val="decimal"/>
      <w:lvlText w:val="%1.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430889">
    <w:abstractNumId w:val="12"/>
  </w:num>
  <w:num w:numId="2" w16cid:durableId="112357070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6480512">
    <w:abstractNumId w:val="5"/>
  </w:num>
  <w:num w:numId="4" w16cid:durableId="1109810210">
    <w:abstractNumId w:val="9"/>
  </w:num>
  <w:num w:numId="5" w16cid:durableId="112477356">
    <w:abstractNumId w:val="11"/>
  </w:num>
  <w:num w:numId="6" w16cid:durableId="1571111831">
    <w:abstractNumId w:val="13"/>
  </w:num>
  <w:num w:numId="7" w16cid:durableId="1046637485">
    <w:abstractNumId w:val="1"/>
  </w:num>
  <w:num w:numId="8" w16cid:durableId="1763211803">
    <w:abstractNumId w:val="7"/>
  </w:num>
  <w:num w:numId="9" w16cid:durableId="885681687">
    <w:abstractNumId w:val="4"/>
  </w:num>
  <w:num w:numId="10" w16cid:durableId="563638316">
    <w:abstractNumId w:val="6"/>
  </w:num>
  <w:num w:numId="11" w16cid:durableId="1414159448">
    <w:abstractNumId w:val="14"/>
  </w:num>
  <w:num w:numId="12" w16cid:durableId="429933424">
    <w:abstractNumId w:val="10"/>
  </w:num>
  <w:num w:numId="13" w16cid:durableId="577253366">
    <w:abstractNumId w:val="3"/>
  </w:num>
  <w:num w:numId="14" w16cid:durableId="1116213195">
    <w:abstractNumId w:val="2"/>
  </w:num>
  <w:num w:numId="15" w16cid:durableId="1002318178">
    <w:abstractNumId w:val="8"/>
  </w:num>
  <w:num w:numId="16" w16cid:durableId="2622269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atrick Fischlhammer">
    <w15:presenceInfo w15:providerId="Windows Live" w15:userId="19b04a440daf90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743"/>
    <w:rsid w:val="00013743"/>
    <w:rsid w:val="00042ABC"/>
    <w:rsid w:val="001D2596"/>
    <w:rsid w:val="001F7D92"/>
    <w:rsid w:val="004A1C72"/>
    <w:rsid w:val="004D2CC2"/>
    <w:rsid w:val="00567F56"/>
    <w:rsid w:val="00642D0E"/>
    <w:rsid w:val="006842F3"/>
    <w:rsid w:val="007036C3"/>
    <w:rsid w:val="007F282D"/>
    <w:rsid w:val="008F1607"/>
    <w:rsid w:val="00A931FD"/>
    <w:rsid w:val="00AA70AB"/>
    <w:rsid w:val="00AF4F96"/>
    <w:rsid w:val="00B72802"/>
    <w:rsid w:val="00CB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34BC4"/>
  <w15:chartTrackingRefBased/>
  <w15:docId w15:val="{6282F625-2E18-4333-ADF3-E414E58A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3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13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13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13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13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13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13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13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13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13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13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13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1374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1374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1374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1374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1374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1374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13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3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3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3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13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1374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1374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1374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13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1374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13743"/>
    <w:rPr>
      <w:b/>
      <w:bCs/>
      <w:smallCaps/>
      <w:color w:val="0F4761" w:themeColor="accent1" w:themeShade="BF"/>
      <w:spacing w:val="5"/>
    </w:rPr>
  </w:style>
  <w:style w:type="paragraph" w:styleId="berarbeitung">
    <w:name w:val="Revision"/>
    <w:hidden/>
    <w:uiPriority w:val="99"/>
    <w:semiHidden/>
    <w:rsid w:val="007036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9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Schnait Stefan - s2310307033</dc:creator>
  <cp:keywords/>
  <dc:description/>
  <cp:lastModifiedBy>Patrick Fischlhammer</cp:lastModifiedBy>
  <cp:revision>13</cp:revision>
  <dcterms:created xsi:type="dcterms:W3CDTF">2025-01-11T07:21:00Z</dcterms:created>
  <dcterms:modified xsi:type="dcterms:W3CDTF">2025-01-11T08:42:00Z</dcterms:modified>
</cp:coreProperties>
</file>